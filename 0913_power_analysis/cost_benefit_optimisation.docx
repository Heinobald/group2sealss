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32980" w14:textId="590C9010" w:rsidR="0071229D" w:rsidRDefault="0071229D">
      <w:pPr>
        <w:rPr>
          <w:b/>
          <w:lang w:val="en-GB"/>
        </w:rPr>
      </w:pPr>
      <w:r w:rsidRPr="0071229D">
        <w:rPr>
          <w:b/>
          <w:lang w:val="en-GB"/>
        </w:rPr>
        <w:t>COST-BENEFIT OPTIMISATION</w:t>
      </w:r>
      <w:r w:rsidR="00C76B64">
        <w:rPr>
          <w:b/>
          <w:lang w:val="en-GB"/>
        </w:rPr>
        <w:t xml:space="preserve"> FOR ESTIMATION OF A MEAN</w:t>
      </w:r>
    </w:p>
    <w:p w14:paraId="6D3861CD" w14:textId="5D5C01DE" w:rsidR="0071229D" w:rsidRDefault="0071229D">
      <w:pPr>
        <w:rPr>
          <w:lang w:val="en-GB"/>
        </w:rPr>
      </w:pPr>
      <w:r>
        <w:rPr>
          <w:lang w:val="en-GB"/>
        </w:rPr>
        <w:t>(Modified from Underwood 1997).</w:t>
      </w:r>
    </w:p>
    <w:p w14:paraId="6BA5AD42" w14:textId="77777777" w:rsidR="0071229D" w:rsidRDefault="0071229D">
      <w:pPr>
        <w:rPr>
          <w:lang w:val="en-GB"/>
        </w:rPr>
      </w:pPr>
    </w:p>
    <w:p w14:paraId="3A2F01E2" w14:textId="2F8C8653" w:rsidR="00F90466" w:rsidRDefault="0071229D">
      <w:pPr>
        <w:rPr>
          <w:lang w:val="en-GB"/>
        </w:rPr>
      </w:pPr>
      <w:r>
        <w:rPr>
          <w:lang w:val="en-GB"/>
        </w:rPr>
        <w:t xml:space="preserve">Below is a </w:t>
      </w:r>
      <w:r w:rsidR="005D6F1B">
        <w:rPr>
          <w:lang w:val="en-GB"/>
        </w:rPr>
        <w:t>description</w:t>
      </w:r>
      <w:r>
        <w:rPr>
          <w:lang w:val="en-GB"/>
        </w:rPr>
        <w:t xml:space="preserve"> of a pr</w:t>
      </w:r>
      <w:r w:rsidR="00F90466">
        <w:rPr>
          <w:lang w:val="en-GB"/>
        </w:rPr>
        <w:t>ocedure for cost-benefit optimisation of sampling in one water body using b sta</w:t>
      </w:r>
      <w:r>
        <w:rPr>
          <w:lang w:val="en-GB"/>
        </w:rPr>
        <w:t xml:space="preserve">tions and n samples per station. </w:t>
      </w:r>
      <w:r w:rsidR="00372698">
        <w:rPr>
          <w:lang w:val="en-GB"/>
        </w:rPr>
        <w:t>The user need t</w:t>
      </w:r>
      <w:r w:rsidR="00920025">
        <w:rPr>
          <w:lang w:val="en-GB"/>
        </w:rPr>
        <w:t>o define a number of quantities using prior knowledge and pilot studies</w:t>
      </w:r>
      <w:r w:rsidR="00714CC6">
        <w:rPr>
          <w:lang w:val="en-GB"/>
        </w:rPr>
        <w:t>.</w:t>
      </w:r>
    </w:p>
    <w:p w14:paraId="36E09E29" w14:textId="77777777" w:rsidR="00714CC6" w:rsidRDefault="00714CC6">
      <w:pPr>
        <w:rPr>
          <w:lang w:val="en-GB"/>
        </w:rPr>
      </w:pPr>
    </w:p>
    <w:p w14:paraId="0BE2BEB8" w14:textId="20B2EBE3" w:rsidR="00714CC6" w:rsidRDefault="00714CC6">
      <w:pPr>
        <w:rPr>
          <w:lang w:val="en-GB"/>
        </w:rPr>
      </w:pPr>
      <w:r>
        <w:rPr>
          <w:lang w:val="en-GB"/>
        </w:rPr>
        <w:t xml:space="preserve">Steps 1 – 3 provides the background of how to derive the results and 4-6 are the actual </w:t>
      </w:r>
      <w:r w:rsidR="002A79AC">
        <w:rPr>
          <w:lang w:val="en-GB"/>
        </w:rPr>
        <w:t>steps necessary to do the optimisation.</w:t>
      </w:r>
    </w:p>
    <w:p w14:paraId="0B6B5990" w14:textId="77777777" w:rsidR="00F90466" w:rsidRDefault="00F90466">
      <w:pPr>
        <w:rPr>
          <w:lang w:val="en-GB"/>
        </w:rPr>
      </w:pPr>
    </w:p>
    <w:p w14:paraId="38681145" w14:textId="047F96C4" w:rsidR="00F90466" w:rsidRDefault="00F90466">
      <w:pPr>
        <w:rPr>
          <w:lang w:val="en-GB"/>
        </w:rPr>
      </w:pPr>
      <w:r>
        <w:rPr>
          <w:lang w:val="en-GB"/>
        </w:rPr>
        <w:t>Known or estimated quantities:</w:t>
      </w:r>
    </w:p>
    <w:p w14:paraId="1D3D1C4A" w14:textId="77777777" w:rsidR="00F90466" w:rsidRDefault="00F90466">
      <w:pPr>
        <w:rPr>
          <w:lang w:val="en-GB"/>
        </w:rPr>
      </w:pPr>
    </w:p>
    <w:p w14:paraId="12BA8C41" w14:textId="0C4F1AE6" w:rsidR="0045389A" w:rsidRPr="0045389A" w:rsidRDefault="000C537D">
      <w:pPr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F90466">
        <w:rPr>
          <w:lang w:val="en-GB"/>
        </w:rPr>
        <w:t>=variability among sites</w:t>
      </w:r>
    </w:p>
    <w:p w14:paraId="267D50C0" w14:textId="0F03CBD9" w:rsidR="0045389A" w:rsidRDefault="000C537D">
      <w:pPr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45389A">
        <w:rPr>
          <w:lang w:val="en-GB"/>
        </w:rPr>
        <w:t>=variability among samples</w:t>
      </w:r>
    </w:p>
    <w:p w14:paraId="61671C04" w14:textId="7659DF5B" w:rsidR="0045389A" w:rsidRDefault="000C537D">
      <w:pPr>
        <w:rPr>
          <w:lang w:val="en-GB"/>
        </w:rPr>
      </w:pPr>
      <m:oMath>
        <m:sSub>
          <m:sSubPr>
            <m:ctrlPr>
              <w:ins w:id="0" w:author="Unknown" w:date="2015-09-09T09:15:00Z">
                <w:rPr>
                  <w:rFonts w:ascii="Cambria Math" w:hAnsi="Cambria Math"/>
                  <w:i/>
                  <w:lang w:val="en-GB"/>
                </w:rPr>
              </w:ins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site</m:t>
            </m:r>
          </m:sub>
        </m:sSub>
      </m:oMath>
      <w:r w:rsidR="0045389A">
        <w:rPr>
          <w:lang w:val="en-GB"/>
        </w:rPr>
        <w:t>=cost for sampling one site (sampling and sorting not included)</w:t>
      </w:r>
    </w:p>
    <w:p w14:paraId="60C42961" w14:textId="6EEA4CBE" w:rsidR="0045389A" w:rsidRDefault="000C537D">
      <w:pPr>
        <w:rPr>
          <w:lang w:val="en-GB"/>
        </w:rPr>
      </w:pPr>
      <m:oMath>
        <m:sSub>
          <m:sSubPr>
            <m:ctrlPr>
              <w:ins w:id="1" w:author="Unknown" w:date="2015-09-09T09:15:00Z">
                <w:rPr>
                  <w:rFonts w:ascii="Cambria Math" w:hAnsi="Cambria Math"/>
                  <w:i/>
                  <w:lang w:val="en-GB"/>
                </w:rPr>
              </w:ins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sample</m:t>
            </m:r>
          </m:sub>
        </m:sSub>
      </m:oMath>
      <w:r w:rsidR="0045389A">
        <w:rPr>
          <w:lang w:val="en-GB"/>
        </w:rPr>
        <w:t>=cost for one sample (travelling and prepara</w:t>
      </w:r>
      <w:r w:rsidR="00D270EB">
        <w:rPr>
          <w:lang w:val="en-GB"/>
        </w:rPr>
        <w:t>t</w:t>
      </w:r>
      <w:r w:rsidR="0045389A">
        <w:rPr>
          <w:lang w:val="en-GB"/>
        </w:rPr>
        <w:t>ions not included)</w:t>
      </w:r>
    </w:p>
    <w:p w14:paraId="44F2F31C" w14:textId="205A1B1F" w:rsidR="0045389A" w:rsidRDefault="0045389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Cost per WB</m:t>
        </m:r>
      </m:oMath>
      <w:r>
        <w:rPr>
          <w:lang w:val="en-GB"/>
        </w:rPr>
        <w:t>=defined by budget</w:t>
      </w:r>
    </w:p>
    <w:p w14:paraId="162FECE8" w14:textId="77777777" w:rsidR="0045389A" w:rsidRPr="0045389A" w:rsidRDefault="0045389A">
      <w:pPr>
        <w:rPr>
          <w:lang w:val="en-GB"/>
        </w:rPr>
      </w:pPr>
    </w:p>
    <w:p w14:paraId="2544BEBE" w14:textId="77777777" w:rsidR="0045389A" w:rsidRDefault="0045389A">
      <w:pPr>
        <w:rPr>
          <w:lang w:val="en-GB"/>
        </w:rPr>
      </w:pPr>
    </w:p>
    <w:p w14:paraId="69AD719B" w14:textId="731F932A" w:rsidR="00C06D86" w:rsidRDefault="00C06D86">
      <w:pPr>
        <w:rPr>
          <w:lang w:val="en-GB"/>
        </w:rPr>
      </w:pPr>
      <w:r>
        <w:rPr>
          <w:lang w:val="en-GB"/>
        </w:rPr>
        <w:t>1. Expression for total variance</w:t>
      </w:r>
      <w:r w:rsidR="000C537D">
        <w:rPr>
          <w:lang w:val="en-GB"/>
        </w:rPr>
        <w:t xml:space="preserve"> and standard error</w:t>
      </w:r>
      <w:bookmarkStart w:id="2" w:name="_GoBack"/>
      <w:bookmarkEnd w:id="2"/>
    </w:p>
    <w:p w14:paraId="4A301204" w14:textId="77777777" w:rsidR="00C06D86" w:rsidRDefault="00C06D86">
      <w:pPr>
        <w:rPr>
          <w:lang w:val="en-GB"/>
        </w:rPr>
      </w:pPr>
    </w:p>
    <w:p w14:paraId="7971FD0B" w14:textId="694389F8" w:rsidR="00C06D86" w:rsidRDefault="00C06D86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WB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en-GB"/>
              </w:rPr>
              <m:t>b</m:t>
            </m:r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en-GB"/>
              </w:rPr>
              <m:t>bn</m:t>
            </m:r>
          </m:den>
        </m:f>
      </m:oMath>
      <w:r w:rsidR="00F90466">
        <w:rPr>
          <w:lang w:val="en-GB"/>
        </w:rPr>
        <w:t xml:space="preserve"> </w:t>
      </w:r>
    </w:p>
    <w:p w14:paraId="0421F937" w14:textId="1370EA28" w:rsidR="000C537D" w:rsidRPr="000C537D" w:rsidRDefault="000C537D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⇒SE=</m:t>
          </m:r>
          <m:rad>
            <m:radPr>
              <m:degHide m:val="1"/>
              <m:ctrlPr>
                <w:ins w:id="3" w:author="Unknown" w:date="2015-09-09T09:32:00Z">
                  <w:rPr>
                    <w:rFonts w:ascii="Cambria Math" w:hAnsi="Cambria Math"/>
                    <w:i/>
                    <w:lang w:val="en-GB"/>
                  </w:rPr>
                </w:ins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WB</m:t>
                      </m:r>
                    </m:sub>
                  </m:sSub>
                </m:e>
              </m:d>
            </m:e>
          </m:rad>
        </m:oMath>
      </m:oMathPara>
    </w:p>
    <w:p w14:paraId="608A3253" w14:textId="77777777" w:rsidR="00C06D86" w:rsidRPr="00C06D86" w:rsidRDefault="00C06D86">
      <w:pPr>
        <w:rPr>
          <w:lang w:val="en-GB"/>
        </w:rPr>
      </w:pPr>
    </w:p>
    <w:p w14:paraId="3A1127FE" w14:textId="46FC5424" w:rsidR="00C06D86" w:rsidRDefault="00C06D86">
      <w:pPr>
        <w:rPr>
          <w:lang w:val="en-GB"/>
        </w:rPr>
      </w:pPr>
      <w:r>
        <w:rPr>
          <w:lang w:val="en-GB"/>
        </w:rPr>
        <w:t xml:space="preserve">2. </w:t>
      </w:r>
      <w:r w:rsidR="0075584A">
        <w:rPr>
          <w:lang w:val="en-GB"/>
        </w:rPr>
        <w:t xml:space="preserve"> Expression of total cost</w:t>
      </w:r>
    </w:p>
    <w:p w14:paraId="3C665A58" w14:textId="77777777" w:rsidR="0075584A" w:rsidRDefault="0075584A">
      <w:pPr>
        <w:rPr>
          <w:lang w:val="en-GB"/>
        </w:rPr>
      </w:pPr>
    </w:p>
    <w:p w14:paraId="68AE1FC0" w14:textId="5F10D9EE" w:rsidR="0075584A" w:rsidRPr="0075584A" w:rsidRDefault="0075584A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Cost per WB=bn</m:t>
          </m:r>
          <m:sSub>
            <m:sSubPr>
              <m:ctrlPr>
                <w:ins w:id="4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sample</m:t>
              </m:r>
            </m:sub>
          </m:sSub>
          <m:r>
            <w:rPr>
              <w:rFonts w:ascii="Cambria Math" w:hAnsi="Cambria Math"/>
              <w:lang w:val="en-GB"/>
            </w:rPr>
            <m:t>+ b</m:t>
          </m:r>
          <m:sSub>
            <m:sSubPr>
              <m:ctrlPr>
                <w:ins w:id="5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site</m:t>
              </m:r>
            </m:sub>
          </m:sSub>
        </m:oMath>
      </m:oMathPara>
    </w:p>
    <w:p w14:paraId="3DA4BD3B" w14:textId="77777777" w:rsidR="0075584A" w:rsidRDefault="0075584A">
      <w:pPr>
        <w:rPr>
          <w:lang w:val="en-GB"/>
        </w:rPr>
      </w:pPr>
    </w:p>
    <w:p w14:paraId="73FC6369" w14:textId="09CEC296" w:rsidR="0075584A" w:rsidRDefault="00F90466">
      <w:pPr>
        <w:rPr>
          <w:lang w:val="en-GB"/>
        </w:rPr>
      </w:pPr>
      <w:r>
        <w:rPr>
          <w:lang w:val="en-GB"/>
        </w:rPr>
        <w:t>3. Expression for minimisation of</w:t>
      </w:r>
      <w:r w:rsidR="0075584A">
        <w:rPr>
          <w:lang w:val="en-GB"/>
        </w:rPr>
        <w:t xml:space="preserve"> V*C (we want low variance and cost!) </w:t>
      </w:r>
    </w:p>
    <w:p w14:paraId="76804E97" w14:textId="77777777" w:rsidR="0075584A" w:rsidRDefault="0075584A">
      <w:pPr>
        <w:rPr>
          <w:lang w:val="en-GB"/>
        </w:rPr>
      </w:pPr>
    </w:p>
    <w:p w14:paraId="3353FDF4" w14:textId="6BBFCCBD" w:rsidR="0075584A" w:rsidRPr="0058734D" w:rsidRDefault="0075584A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VC=</m:t>
          </m:r>
          <m:d>
            <m:dPr>
              <m:begChr m:val="["/>
              <m:endChr m:val="]"/>
              <m:ctrlPr>
                <w:ins w:id="6" w:author="Unknown" w:date="2015-09-09T09:26:00Z">
                  <w:rPr>
                    <w:rFonts w:ascii="Cambria Math" w:hAnsi="Cambria Math"/>
                    <w:i/>
                    <w:lang w:val="en-GB"/>
                  </w:rPr>
                </w:ins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bn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 </m:t>
              </m:r>
            </m:e>
          </m:d>
          <m:r>
            <w:rPr>
              <w:rFonts w:ascii="Cambria Math" w:hAnsi="Cambria Math"/>
              <w:lang w:val="en-GB"/>
            </w:rPr>
            <m:t>*</m:t>
          </m:r>
          <m:d>
            <m:dPr>
              <m:begChr m:val="["/>
              <m:endChr m:val="]"/>
              <m:ctrlPr>
                <w:ins w:id="7" w:author="Unknown" w:date="2015-09-09T09:26:00Z">
                  <w:rPr>
                    <w:rFonts w:ascii="Cambria Math" w:hAnsi="Cambria Math"/>
                    <w:i/>
                    <w:lang w:val="en-GB"/>
                  </w:rPr>
                </w:ins>
              </m:ctrlPr>
            </m:dPr>
            <m:e>
              <m:r>
                <w:rPr>
                  <w:rFonts w:ascii="Cambria Math" w:hAnsi="Cambria Math"/>
                  <w:lang w:val="en-GB"/>
                </w:rPr>
                <m:t>bn</m:t>
              </m:r>
              <m:sSub>
                <m:sSubPr>
                  <m:ctrlPr>
                    <w:ins w:id="8" w:author="Unknown" w:date="2015-09-09T09:15:00Z">
                      <w:rPr>
                        <w:rFonts w:ascii="Cambria Math" w:hAnsi="Cambria Math"/>
                        <w:i/>
                        <w:lang w:val="en-GB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sample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 b</m:t>
              </m:r>
              <m:sSub>
                <m:sSubPr>
                  <m:ctrlPr>
                    <w:ins w:id="9" w:author="Unknown" w:date="2015-09-09T09:15:00Z">
                      <w:rPr>
                        <w:rFonts w:ascii="Cambria Math" w:hAnsi="Cambria Math"/>
                        <w:i/>
                        <w:lang w:val="en-GB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site</m:t>
                  </m:r>
                </m:sub>
              </m:sSub>
            </m:e>
          </m:d>
        </m:oMath>
      </m:oMathPara>
    </w:p>
    <w:p w14:paraId="18847BF2" w14:textId="77777777" w:rsidR="0058734D" w:rsidRPr="0075584A" w:rsidRDefault="0058734D">
      <w:pPr>
        <w:rPr>
          <w:lang w:val="en-GB"/>
        </w:rPr>
      </w:pPr>
    </w:p>
    <w:p w14:paraId="592EB016" w14:textId="4DC1A284" w:rsidR="0075584A" w:rsidRPr="00F90466" w:rsidRDefault="000C537D">
      <w:pPr>
        <w:rPr>
          <w:lang w:val="en-GB"/>
        </w:rPr>
      </w:pPr>
      <m:oMathPara>
        <m:oMathParaPr>
          <m:jc m:val="left"/>
        </m:oMathParaPr>
        <m:oMath>
          <m:f>
            <m:fPr>
              <m:ctrlPr>
                <w:ins w:id="10" w:author="Unknown" w:date="2015-09-09T09:27:00Z">
                  <w:rPr>
                    <w:rFonts w:ascii="Cambria Math" w:hAnsi="Cambria Math"/>
                    <w:i/>
                    <w:lang w:val="en-GB"/>
                  </w:rPr>
                </w:ins>
              </m:ctrlPr>
            </m:fPr>
            <m:num>
              <m:r>
                <w:rPr>
                  <w:rFonts w:ascii="Cambria Math" w:hAnsi="Cambria Math"/>
                  <w:lang w:val="en-GB"/>
                </w:rPr>
                <m:t>d(VC)</m:t>
              </m:r>
            </m:num>
            <m:den>
              <m:r>
                <w:rPr>
                  <w:rFonts w:ascii="Cambria Math" w:hAnsi="Cambria Math"/>
                  <w:lang w:val="en-GB"/>
                </w:rPr>
                <m:t>dn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ins w:id="11" w:author="Unknown" w:date="2015-09-09T09:27:00Z">
                  <w:rPr>
                    <w:rFonts w:ascii="Cambria Math" w:hAnsi="Cambria Math"/>
                    <w:i/>
                    <w:lang w:val="en-GB"/>
                  </w:rPr>
                </w:ins>
              </m:ctrlPr>
            </m:fPr>
            <m:num>
              <m:sSub>
                <m:sSubPr>
                  <m:ctrlPr>
                    <w:ins w:id="12" w:author="Unknown" w:date="2015-09-09T09:15:00Z">
                      <w:rPr>
                        <w:rFonts w:ascii="Cambria Math" w:hAnsi="Cambria Math"/>
                        <w:i/>
                        <w:lang w:val="en-GB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sample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*s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ins w:id="13" w:author="Unknown" w:date="2015-09-09T09:15:00Z">
                      <w:rPr>
                        <w:rFonts w:ascii="Cambria Math" w:hAnsi="Cambria Math"/>
                        <w:i/>
                        <w:lang w:val="en-GB"/>
                      </w:rPr>
                    </w:ins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ins w:id="14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site</m:t>
              </m:r>
            </m:sub>
          </m:sSub>
          <m:r>
            <w:rPr>
              <w:rFonts w:ascii="Cambria Math" w:hAnsi="Cambria Math"/>
              <w:lang w:val="en-GB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=0</m:t>
          </m:r>
        </m:oMath>
      </m:oMathPara>
    </w:p>
    <w:p w14:paraId="5C0BB8E6" w14:textId="77777777" w:rsidR="00F90466" w:rsidRDefault="00F90466">
      <w:pPr>
        <w:rPr>
          <w:lang w:val="en-GB"/>
        </w:rPr>
      </w:pPr>
    </w:p>
    <w:p w14:paraId="48C1498A" w14:textId="77777777" w:rsidR="00F90466" w:rsidRPr="0058734D" w:rsidRDefault="00F90466">
      <w:pPr>
        <w:rPr>
          <w:lang w:val="en-GB"/>
        </w:rPr>
      </w:pPr>
    </w:p>
    <w:p w14:paraId="2D93AC29" w14:textId="77777777" w:rsidR="0058734D" w:rsidRDefault="0058734D">
      <w:pPr>
        <w:rPr>
          <w:lang w:val="en-GB"/>
        </w:rPr>
      </w:pPr>
    </w:p>
    <w:p w14:paraId="1540720B" w14:textId="788F9996" w:rsidR="0058734D" w:rsidRDefault="0058734D">
      <w:pPr>
        <w:rPr>
          <w:lang w:val="en-GB"/>
        </w:rPr>
      </w:pPr>
      <w:r>
        <w:rPr>
          <w:lang w:val="en-GB"/>
        </w:rPr>
        <w:t xml:space="preserve">4. Find </w:t>
      </w:r>
      <w:r w:rsidR="0062405A">
        <w:rPr>
          <w:lang w:val="en-GB"/>
        </w:rPr>
        <w:t xml:space="preserve">optimal n </w:t>
      </w:r>
      <w:r>
        <w:rPr>
          <w:lang w:val="en-GB"/>
        </w:rPr>
        <w:t>at minimum</w:t>
      </w:r>
    </w:p>
    <w:p w14:paraId="6463DEF8" w14:textId="77777777" w:rsidR="0058734D" w:rsidRPr="0075584A" w:rsidRDefault="0058734D">
      <w:pPr>
        <w:rPr>
          <w:lang w:val="en-GB"/>
        </w:rPr>
      </w:pPr>
    </w:p>
    <w:p w14:paraId="5792CF12" w14:textId="12AC2F9B" w:rsidR="0075584A" w:rsidRPr="003C168C" w:rsidRDefault="000C537D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ins w:id="15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opt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ins w:id="16" w:author="Unknown" w:date="2015-09-09T09:32:00Z">
                  <w:rPr>
                    <w:rFonts w:ascii="Cambria Math" w:hAnsi="Cambria Math"/>
                    <w:i/>
                    <w:lang w:val="en-GB"/>
                  </w:rPr>
                </w:ins>
              </m:ctrlPr>
            </m:radPr>
            <m:deg/>
            <m:e>
              <m:f>
                <m:fPr>
                  <m:ctrlPr>
                    <w:ins w:id="17" w:author="Unknown" w:date="2015-09-09T09:27:00Z">
                      <w:rPr>
                        <w:rFonts w:ascii="Cambria Math" w:hAnsi="Cambria Math"/>
                        <w:i/>
                        <w:lang w:val="en-GB"/>
                      </w:rPr>
                    </w:ins>
                  </m:ctrlPr>
                </m:fPr>
                <m:num>
                  <m:sSub>
                    <m:sSubPr>
                      <m:ctrlPr>
                        <w:ins w:id="18" w:author="Unknown" w:date="2015-09-09T09:15:00Z">
                          <w:rPr>
                            <w:rFonts w:ascii="Cambria Math" w:hAnsi="Cambria Math"/>
                            <w:i/>
                            <w:lang w:val="en-GB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site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*s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ins w:id="19" w:author="Unknown" w:date="2015-09-09T09:15:00Z">
                          <w:rPr>
                            <w:rFonts w:ascii="Cambria Math" w:hAnsi="Cambria Math"/>
                            <w:i/>
                            <w:lang w:val="en-GB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sample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013D4815" w14:textId="77777777" w:rsidR="003C168C" w:rsidRDefault="003C168C">
      <w:pPr>
        <w:rPr>
          <w:lang w:val="en-GB"/>
        </w:rPr>
      </w:pPr>
    </w:p>
    <w:p w14:paraId="3A3A06E0" w14:textId="2B3098C9" w:rsidR="003C168C" w:rsidRDefault="003C168C" w:rsidP="003C168C">
      <w:pPr>
        <w:rPr>
          <w:lang w:val="en-GB"/>
        </w:rPr>
      </w:pPr>
      <w:r>
        <w:rPr>
          <w:lang w:val="en-GB"/>
        </w:rPr>
        <w:t>5. Find optimal b</w:t>
      </w:r>
    </w:p>
    <w:p w14:paraId="5F2683E5" w14:textId="77777777" w:rsidR="003C168C" w:rsidRPr="0075584A" w:rsidRDefault="003C168C" w:rsidP="003C168C">
      <w:pPr>
        <w:rPr>
          <w:lang w:val="en-GB"/>
        </w:rPr>
      </w:pPr>
    </w:p>
    <w:p w14:paraId="639ED97B" w14:textId="0240ED16" w:rsidR="003C168C" w:rsidRPr="003007E4" w:rsidRDefault="000C537D" w:rsidP="003C168C">
      <w:pPr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ins w:id="20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opt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ins w:id="21" w:author="Unknown" w:date="2015-09-09T09:27:00Z">
                  <w:rPr>
                    <w:rFonts w:ascii="Cambria Math" w:hAnsi="Cambria Math"/>
                    <w:i/>
                    <w:lang w:val="en-GB"/>
                  </w:rPr>
                </w:ins>
              </m:ctrlPr>
            </m:fPr>
            <m:num>
              <m:r>
                <w:rPr>
                  <w:rFonts w:ascii="Cambria Math" w:hAnsi="Cambria Math"/>
                  <w:lang w:val="en-GB"/>
                </w:rPr>
                <m:t>Cost per WB</m:t>
              </m:r>
            </m:num>
            <m:den>
              <m:sSub>
                <m:sSubPr>
                  <m:ctrlPr>
                    <w:ins w:id="22" w:author="Unknown" w:date="2015-09-09T09:15:00Z">
                      <w:rPr>
                        <w:rFonts w:ascii="Cambria Math" w:hAnsi="Cambria Math"/>
                        <w:i/>
                        <w:lang w:val="en-GB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opt</m:t>
                  </m:r>
                </m:sub>
              </m:sSub>
              <m:sSub>
                <m:sSubPr>
                  <m:ctrlPr>
                    <w:ins w:id="23" w:author="Unknown" w:date="2015-09-09T09:15:00Z">
                      <w:rPr>
                        <w:rFonts w:ascii="Cambria Math" w:hAnsi="Cambria Math"/>
                        <w:i/>
                        <w:lang w:val="en-GB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sample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b>
                <m:sSubPr>
                  <m:ctrlPr>
                    <w:ins w:id="24" w:author="Unknown" w:date="2015-09-09T09:15:00Z">
                      <w:rPr>
                        <w:rFonts w:ascii="Cambria Math" w:hAnsi="Cambria Math"/>
                        <w:i/>
                        <w:lang w:val="en-GB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site</m:t>
                  </m:r>
                </m:sub>
              </m:sSub>
            </m:den>
          </m:f>
        </m:oMath>
      </m:oMathPara>
    </w:p>
    <w:p w14:paraId="54D02825" w14:textId="77777777" w:rsidR="003007E4" w:rsidRDefault="003007E4" w:rsidP="003C168C">
      <w:pPr>
        <w:rPr>
          <w:lang w:val="en-GB"/>
        </w:rPr>
      </w:pPr>
    </w:p>
    <w:p w14:paraId="47AD80FC" w14:textId="27339431" w:rsidR="003007E4" w:rsidRDefault="003007E4" w:rsidP="003007E4">
      <w:pPr>
        <w:rPr>
          <w:lang w:val="en-GB"/>
        </w:rPr>
      </w:pPr>
      <w:r>
        <w:rPr>
          <w:lang w:val="en-GB"/>
        </w:rPr>
        <w:t>6. Calculate variance and SE of optimal solution</w:t>
      </w:r>
    </w:p>
    <w:p w14:paraId="663A20AE" w14:textId="77777777" w:rsidR="003007E4" w:rsidRDefault="003007E4" w:rsidP="003007E4">
      <w:pPr>
        <w:rPr>
          <w:lang w:val="en-GB"/>
        </w:rPr>
      </w:pPr>
    </w:p>
    <w:p w14:paraId="3CF59A12" w14:textId="77777777" w:rsidR="003007E4" w:rsidRDefault="003007E4" w:rsidP="003007E4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WB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num>
          <m:den>
            <m:sSub>
              <m:sSubPr>
                <m:ctrlPr>
                  <w:ins w:id="25" w:author="Unknown" w:date="2015-09-09T09:15:00Z">
                    <w:rPr>
                      <w:rFonts w:ascii="Cambria Math" w:hAnsi="Cambria Math"/>
                      <w:i/>
                      <w:lang w:val="en-GB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opt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num>
          <m:den>
            <m:sSub>
              <m:sSubPr>
                <m:ctrlPr>
                  <w:ins w:id="26" w:author="Unknown" w:date="2015-09-09T09:15:00Z">
                    <w:rPr>
                      <w:rFonts w:ascii="Cambria Math" w:hAnsi="Cambria Math"/>
                      <w:i/>
                      <w:lang w:val="en-GB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opt</m:t>
                </m:r>
              </m:sub>
            </m:sSub>
            <m:sSub>
              <m:sSubPr>
                <m:ctrlPr>
                  <w:ins w:id="27" w:author="Unknown" w:date="2015-09-09T09:15:00Z">
                    <w:rPr>
                      <w:rFonts w:ascii="Cambria Math" w:hAnsi="Cambria Math"/>
                      <w:i/>
                      <w:lang w:val="en-GB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opt</m:t>
                </m:r>
              </m:sub>
            </m:sSub>
          </m:den>
        </m:f>
      </m:oMath>
      <w:r>
        <w:rPr>
          <w:lang w:val="en-GB"/>
        </w:rPr>
        <w:t xml:space="preserve">  </w:t>
      </w:r>
    </w:p>
    <w:p w14:paraId="1F64033E" w14:textId="77777777" w:rsidR="004E5D25" w:rsidRPr="003007E4" w:rsidRDefault="004E5D25" w:rsidP="003007E4">
      <w:pPr>
        <w:rPr>
          <w:lang w:val="en-GB"/>
        </w:rPr>
      </w:pPr>
    </w:p>
    <w:p w14:paraId="5F04AAF2" w14:textId="7E3E021A" w:rsidR="003007E4" w:rsidRPr="00622398" w:rsidRDefault="003007E4" w:rsidP="003007E4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⇒SE=</m:t>
          </m:r>
          <m:rad>
            <m:radPr>
              <m:degHide m:val="1"/>
              <m:ctrlPr>
                <w:ins w:id="28" w:author="Unknown" w:date="2015-09-09T09:32:00Z">
                  <w:rPr>
                    <w:rFonts w:ascii="Cambria Math" w:hAnsi="Cambria Math"/>
                    <w:i/>
                    <w:lang w:val="en-GB"/>
                  </w:rPr>
                </w:ins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WB</m:t>
                      </m:r>
                    </m:sub>
                  </m:sSub>
                </m:e>
              </m:d>
            </m:e>
          </m:rad>
        </m:oMath>
      </m:oMathPara>
    </w:p>
    <w:p w14:paraId="258C411B" w14:textId="77777777" w:rsidR="00622398" w:rsidRDefault="00622398" w:rsidP="003007E4">
      <w:pPr>
        <w:rPr>
          <w:lang w:val="en-GB"/>
        </w:rPr>
      </w:pPr>
    </w:p>
    <w:p w14:paraId="731908E3" w14:textId="5A6C7461" w:rsidR="00622398" w:rsidRDefault="00622398" w:rsidP="00622398">
      <w:pPr>
        <w:rPr>
          <w:lang w:val="en-GB"/>
        </w:rPr>
      </w:pPr>
      <w:r>
        <w:rPr>
          <w:lang w:val="en-GB"/>
        </w:rPr>
        <w:t xml:space="preserve">7. Calculate costs necessary to </w:t>
      </w:r>
      <w:r w:rsidR="005D6F1B">
        <w:rPr>
          <w:lang w:val="en-GB"/>
        </w:rPr>
        <w:t>achieve</w:t>
      </w:r>
      <w:r>
        <w:rPr>
          <w:lang w:val="en-GB"/>
        </w:rPr>
        <w:t xml:space="preserve"> certain target error</w:t>
      </w:r>
      <w:r w:rsidR="009C7A7B">
        <w:rPr>
          <w:lang w:val="en-GB"/>
        </w:rPr>
        <w:t>,</w:t>
      </w:r>
      <w:r>
        <w:rPr>
          <w:lang w:val="en-GB"/>
        </w:rPr>
        <w:t xml:space="preserve"> SE</w:t>
      </w:r>
      <w:r w:rsidRPr="00622398">
        <w:rPr>
          <w:vertAlign w:val="subscript"/>
          <w:lang w:val="en-GB"/>
        </w:rPr>
        <w:t>target</w:t>
      </w:r>
      <w:r>
        <w:rPr>
          <w:lang w:val="en-GB"/>
        </w:rPr>
        <w:t>.</w:t>
      </w:r>
    </w:p>
    <w:p w14:paraId="2276DCB6" w14:textId="77777777" w:rsidR="00622398" w:rsidRDefault="00622398" w:rsidP="00622398">
      <w:pPr>
        <w:rPr>
          <w:lang w:val="en-GB"/>
        </w:rPr>
      </w:pPr>
    </w:p>
    <w:p w14:paraId="10AA5F5C" w14:textId="658B6598" w:rsidR="00622398" w:rsidRDefault="000C537D" w:rsidP="003007E4">
      <w:pPr>
        <w:rPr>
          <w:lang w:val="en-GB"/>
        </w:rPr>
      </w:pPr>
      <m:oMath>
        <m:sSub>
          <m:sSubPr>
            <m:ctrlPr>
              <w:ins w:id="29" w:author="Unknown" w:date="2015-09-09T09:15:00Z">
                <w:rPr>
                  <w:rFonts w:ascii="Cambria Math" w:hAnsi="Cambria Math"/>
                  <w:i/>
                  <w:lang w:val="en-GB"/>
                </w:rPr>
              </w:ins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target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ctrlPr>
              <w:ins w:id="30" w:author="Unknown" w:date="2015-09-09T09:26:00Z">
                <w:rPr>
                  <w:rFonts w:ascii="Cambria Math" w:hAnsi="Cambria Math"/>
                  <w:i/>
                  <w:lang w:val="en-GB"/>
                </w:rPr>
              </w:ins>
            </m:ctrlPr>
          </m:dPr>
          <m:e>
            <m:f>
              <m:fPr>
                <m:ctrlPr>
                  <w:ins w:id="31" w:author="Unknown" w:date="2015-09-09T09:27:00Z">
                    <w:rPr>
                      <w:rFonts w:ascii="Cambria Math" w:hAnsi="Cambria Math"/>
                      <w:i/>
                      <w:lang w:val="en-GB"/>
                    </w:rPr>
                  </w:ins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sSubSup>
                  <m:sSubSupPr>
                    <m:ctrlPr>
                      <w:ins w:id="32" w:author="Unknown" w:date="2015-09-09T09:15:00Z">
                        <w:rPr>
                          <w:rFonts w:ascii="Cambria Math" w:hAnsi="Cambria Math"/>
                          <w:i/>
                          <w:lang w:val="en-GB"/>
                        </w:rPr>
                      </w:ins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SE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target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lang w:val="en-GB"/>
          </w:rPr>
          <m:t>*</m:t>
        </m:r>
        <m:d>
          <m:dPr>
            <m:ctrlPr>
              <w:ins w:id="33" w:author="Unknown" w:date="2015-09-09T09:26:00Z">
                <w:rPr>
                  <w:rFonts w:ascii="Cambria Math" w:hAnsi="Cambria Math"/>
                  <w:i/>
                  <w:lang w:val="en-GB"/>
                </w:rPr>
              </w:ins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ins w:id="34" w:author="Unknown" w:date="2015-09-09T09:15:00Z">
                        <w:rPr>
                          <w:rFonts w:ascii="Cambria Math" w:hAnsi="Cambria Math"/>
                          <w:i/>
                          <w:lang w:val="en-GB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opt</m:t>
                    </m:r>
                  </m:sub>
                </m:sSub>
              </m:den>
            </m:f>
          </m:e>
        </m:d>
      </m:oMath>
      <w:r w:rsidR="00622398">
        <w:rPr>
          <w:lang w:val="en-GB"/>
        </w:rPr>
        <w:t xml:space="preserve">  </w:t>
      </w:r>
    </w:p>
    <w:p w14:paraId="3CC61150" w14:textId="77777777" w:rsidR="005E68DC" w:rsidRDefault="005E68DC" w:rsidP="003007E4">
      <w:pPr>
        <w:rPr>
          <w:lang w:val="en-GB"/>
        </w:rPr>
      </w:pPr>
    </w:p>
    <w:p w14:paraId="43E9E803" w14:textId="2AA1A368" w:rsidR="005E68DC" w:rsidRPr="0075584A" w:rsidRDefault="005E68DC" w:rsidP="005E68DC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Cost to acheive target=</m:t>
          </m:r>
          <m:sSub>
            <m:sSubPr>
              <m:ctrlPr>
                <w:ins w:id="35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target</m:t>
              </m:r>
            </m:sub>
          </m:sSub>
          <m:r>
            <w:rPr>
              <w:rFonts w:ascii="Cambria Math" w:hAnsi="Cambria Math"/>
              <w:lang w:val="en-GB"/>
            </w:rPr>
            <m:t>*</m:t>
          </m:r>
          <m:sSub>
            <m:sSubPr>
              <m:ctrlPr>
                <w:ins w:id="36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opt*</m:t>
              </m:r>
            </m:sub>
          </m:sSub>
          <m:sSub>
            <m:sSubPr>
              <m:ctrlPr>
                <w:ins w:id="37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sample</m:t>
              </m:r>
            </m:sub>
          </m:sSub>
          <m:r>
            <w:rPr>
              <w:rFonts w:ascii="Cambria Math" w:hAnsi="Cambria Math"/>
              <w:lang w:val="en-GB"/>
            </w:rPr>
            <m:t xml:space="preserve">+ </m:t>
          </m:r>
          <m:sSub>
            <m:sSubPr>
              <m:ctrlPr>
                <w:ins w:id="38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target</m:t>
              </m:r>
            </m:sub>
          </m:sSub>
          <m:r>
            <w:rPr>
              <w:rFonts w:ascii="Cambria Math" w:hAnsi="Cambria Math"/>
              <w:lang w:val="en-GB"/>
            </w:rPr>
            <m:t>*</m:t>
          </m:r>
          <m:sSub>
            <m:sSubPr>
              <m:ctrlPr>
                <w:ins w:id="39" w:author="Unknown" w:date="2015-09-09T09:15:00Z">
                  <w:rPr>
                    <w:rFonts w:ascii="Cambria Math" w:hAnsi="Cambria Math"/>
                    <w:i/>
                    <w:lang w:val="en-GB"/>
                  </w:rPr>
                </w:ins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site</m:t>
              </m:r>
            </m:sub>
          </m:sSub>
        </m:oMath>
      </m:oMathPara>
    </w:p>
    <w:p w14:paraId="10E3AF49" w14:textId="77777777" w:rsidR="00D6366D" w:rsidRDefault="00D6366D">
      <w:pPr>
        <w:rPr>
          <w:lang w:val="en-GB"/>
        </w:rPr>
      </w:pPr>
    </w:p>
    <w:p w14:paraId="09C82C95" w14:textId="77777777" w:rsidR="00D6366D" w:rsidRDefault="00D6366D">
      <w:pPr>
        <w:rPr>
          <w:lang w:val="en-GB"/>
        </w:rPr>
      </w:pPr>
    </w:p>
    <w:p w14:paraId="6FCAFA65" w14:textId="77777777" w:rsidR="00D6366D" w:rsidRDefault="00D6366D">
      <w:pPr>
        <w:rPr>
          <w:lang w:val="en-GB"/>
        </w:rPr>
      </w:pPr>
    </w:p>
    <w:p w14:paraId="58F4DDAA" w14:textId="77777777" w:rsidR="00D6366D" w:rsidRDefault="00D6366D">
      <w:pPr>
        <w:rPr>
          <w:lang w:val="en-GB"/>
        </w:rPr>
      </w:pPr>
    </w:p>
    <w:p w14:paraId="44E8AF07" w14:textId="77777777" w:rsidR="00D6366D" w:rsidRDefault="00D6366D"/>
    <w:sectPr w:rsidR="00D6366D" w:rsidSect="001965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revisionView w:markup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73"/>
    <w:rsid w:val="0002360A"/>
    <w:rsid w:val="000241AB"/>
    <w:rsid w:val="00026B29"/>
    <w:rsid w:val="000C537D"/>
    <w:rsid w:val="0019654F"/>
    <w:rsid w:val="001C3D52"/>
    <w:rsid w:val="00256F36"/>
    <w:rsid w:val="00294CF1"/>
    <w:rsid w:val="002A2A3E"/>
    <w:rsid w:val="002A79AC"/>
    <w:rsid w:val="003007E4"/>
    <w:rsid w:val="00372698"/>
    <w:rsid w:val="003C168C"/>
    <w:rsid w:val="00434FF2"/>
    <w:rsid w:val="0045389A"/>
    <w:rsid w:val="004E5D25"/>
    <w:rsid w:val="005030AA"/>
    <w:rsid w:val="00530D6A"/>
    <w:rsid w:val="0058734D"/>
    <w:rsid w:val="005D6F1B"/>
    <w:rsid w:val="005E68DC"/>
    <w:rsid w:val="00622398"/>
    <w:rsid w:val="0062405A"/>
    <w:rsid w:val="006454DF"/>
    <w:rsid w:val="00691275"/>
    <w:rsid w:val="00697A34"/>
    <w:rsid w:val="006B71E5"/>
    <w:rsid w:val="0071229D"/>
    <w:rsid w:val="00713D8F"/>
    <w:rsid w:val="00714CC6"/>
    <w:rsid w:val="0075584A"/>
    <w:rsid w:val="009038F0"/>
    <w:rsid w:val="00920025"/>
    <w:rsid w:val="009C7A7B"/>
    <w:rsid w:val="00AA6292"/>
    <w:rsid w:val="00BD5093"/>
    <w:rsid w:val="00C06D86"/>
    <w:rsid w:val="00C76B64"/>
    <w:rsid w:val="00CA5777"/>
    <w:rsid w:val="00CB2A73"/>
    <w:rsid w:val="00D270EB"/>
    <w:rsid w:val="00D6366D"/>
    <w:rsid w:val="00D71E4F"/>
    <w:rsid w:val="00DB2251"/>
    <w:rsid w:val="00EA796C"/>
    <w:rsid w:val="00EE6F8F"/>
    <w:rsid w:val="00F52275"/>
    <w:rsid w:val="00F90466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537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B2A7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B2A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1549</Characters>
  <Application>Microsoft Macintosh Word</Application>
  <DocSecurity>0</DocSecurity>
  <Lines>12</Lines>
  <Paragraphs>3</Paragraphs>
  <ScaleCrop>false</ScaleCrop>
  <Company>GU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Lindegarth</dc:creator>
  <cp:keywords/>
  <dc:description/>
  <cp:lastModifiedBy>Mats Lindegarth</cp:lastModifiedBy>
  <cp:revision>3</cp:revision>
  <dcterms:created xsi:type="dcterms:W3CDTF">2017-08-30T07:43:00Z</dcterms:created>
  <dcterms:modified xsi:type="dcterms:W3CDTF">2017-09-07T11:50:00Z</dcterms:modified>
</cp:coreProperties>
</file>